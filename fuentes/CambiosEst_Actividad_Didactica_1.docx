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13AF" w14:textId="77777777" w:rsidR="000436E7" w:rsidRPr="007B0632" w:rsidRDefault="000436E7" w:rsidP="000436E7">
      <w:pPr>
        <w:spacing w:line="360" w:lineRule="auto"/>
        <w:rPr>
          <w:sz w:val="20"/>
          <w:szCs w:val="20"/>
        </w:rPr>
      </w:pPr>
    </w:p>
    <w:p w14:paraId="62CEEBBA" w14:textId="5A4FFEA3" w:rsidR="000436E7" w:rsidRDefault="000436E7" w:rsidP="007758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ACTIVIDAD DIDÁCTIC</w:t>
      </w:r>
      <w:r w:rsidR="0077580B">
        <w:rPr>
          <w:b/>
          <w:sz w:val="20"/>
          <w:szCs w:val="20"/>
        </w:rPr>
        <w:t xml:space="preserve">A </w:t>
      </w:r>
    </w:p>
    <w:p w14:paraId="49E88928" w14:textId="78E2AA7B" w:rsidR="0077580B" w:rsidRDefault="0077580B" w:rsidP="007758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0"/>
          <w:szCs w:val="20"/>
        </w:rPr>
      </w:pPr>
    </w:p>
    <w:p w14:paraId="2AB3208E" w14:textId="11ABFA0D" w:rsidR="0077580B" w:rsidRPr="008E4312" w:rsidRDefault="0077580B" w:rsidP="007758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sz w:val="20"/>
          <w:szCs w:val="20"/>
          <w:rPrChange w:id="0" w:author="JULIA ISABEL ROBERTO" w:date="2022-03-29T19:03:00Z">
            <w:rPr>
              <w:b/>
              <w:sz w:val="20"/>
              <w:szCs w:val="20"/>
            </w:rPr>
          </w:rPrChange>
        </w:rPr>
      </w:pPr>
      <w:r w:rsidRPr="008E4312">
        <w:rPr>
          <w:bCs/>
          <w:sz w:val="20"/>
          <w:szCs w:val="20"/>
          <w:rPrChange w:id="1" w:author="JULIA ISABEL ROBERTO" w:date="2022-03-29T19:03:00Z">
            <w:rPr>
              <w:b/>
              <w:sz w:val="20"/>
              <w:szCs w:val="20"/>
            </w:rPr>
          </w:rPrChange>
        </w:rPr>
        <w:t xml:space="preserve">Relacionar los conceptos de la columna izquierda con los de la derecha, arrastrando con el </w:t>
      </w:r>
      <w:r w:rsidRPr="008E4312">
        <w:rPr>
          <w:bCs/>
          <w:i/>
          <w:iCs/>
          <w:sz w:val="20"/>
          <w:szCs w:val="20"/>
          <w:rPrChange w:id="2" w:author="JULIA ISABEL ROBERTO" w:date="2022-03-29T19:03:00Z">
            <w:rPr>
              <w:b/>
              <w:sz w:val="20"/>
              <w:szCs w:val="20"/>
            </w:rPr>
          </w:rPrChange>
        </w:rPr>
        <w:t>mouse</w:t>
      </w:r>
      <w:r w:rsidRPr="008E4312">
        <w:rPr>
          <w:bCs/>
          <w:sz w:val="20"/>
          <w:szCs w:val="20"/>
          <w:rPrChange w:id="3" w:author="JULIA ISABEL ROBERTO" w:date="2022-03-29T19:03:00Z">
            <w:rPr>
              <w:b/>
              <w:sz w:val="20"/>
              <w:szCs w:val="20"/>
            </w:rPr>
          </w:rPrChange>
        </w:rPr>
        <w:t>, los elementos a su lugar correspondiente.</w:t>
      </w:r>
    </w:p>
    <w:p w14:paraId="613B7317" w14:textId="77777777" w:rsidR="00A12FE9" w:rsidRDefault="00A12FE9"/>
    <w:p w14:paraId="40BB26FA" w14:textId="77777777" w:rsidR="000436E7" w:rsidRDefault="000436E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9DEA02" wp14:editId="71270366">
                <wp:simplePos x="0" y="0"/>
                <wp:positionH relativeFrom="column">
                  <wp:posOffset>2606040</wp:posOffset>
                </wp:positionH>
                <wp:positionV relativeFrom="paragraph">
                  <wp:posOffset>3704590</wp:posOffset>
                </wp:positionV>
                <wp:extent cx="1476375" cy="6858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5BFAE" w14:textId="0D50312A" w:rsidR="000436E7" w:rsidRPr="000436E7" w:rsidRDefault="000436E7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</w:t>
                            </w:r>
                            <w:ins w:id="4" w:author="JULIA ISABEL ROBERTO" w:date="2022-03-29T19:04:00Z">
                              <w:r w:rsidR="002A028A">
                                <w:rPr>
                                  <w:lang w:val="es-ES"/>
                                </w:rPr>
                                <w:t>.</w:t>
                              </w:r>
                            </w:ins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ins w:id="5" w:author="JULIA ISABEL ROBERTO" w:date="2022-03-29T19:04:00Z">
                              <w:r w:rsidR="002A028A">
                                <w:rPr>
                                  <w:lang w:val="es-ES"/>
                                </w:rPr>
                                <w:t>L</w:t>
                              </w:r>
                            </w:ins>
                            <w:del w:id="6" w:author="JULIA ISABEL ROBERTO" w:date="2022-03-29T19:04:00Z">
                              <w:r w:rsidR="00F24211" w:rsidDel="002A028A">
                                <w:rPr>
                                  <w:lang w:val="es-ES"/>
                                </w:rPr>
                                <w:delText>l</w:delText>
                              </w:r>
                            </w:del>
                            <w:r w:rsidR="00F24211">
                              <w:rPr>
                                <w:lang w:val="es-ES"/>
                              </w:rPr>
                              <w:t>as etapas desde su nacimiento al sacrificio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DEA02" id="Rectángulo 10" o:spid="_x0000_s1026" style="position:absolute;margin-left:205.2pt;margin-top:291.7pt;width:116.25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j3VgIAAPcEAAAOAAAAZHJzL2Uyb0RvYy54bWysVMFu2zAMvQ/YPwi6r46zpO2COEXQosOA&#10;og3aDj0rspQYk0WNUmJnXz9Kdtyuy2nYRRZFPlJ8evT8qq0N2yv0FdiC52cjzpSVUFZ2U/Dvz7ef&#10;LjnzQdhSGLCq4Afl+dXi44d542ZqDFswpUJGSayfNa7g2xDcLMu83Kpa+DNwypJTA9YikImbrETR&#10;UPbaZOPR6DxrAEuHIJX3dHrTOfki5ddayfCgtVeBmYLT3UJaMa3ruGaLuZhtULhtJftriH+4RS0q&#10;S0WHVDciCLbD6q9UdSURPOhwJqHOQOtKqtQDdZOP3nXztBVOpV6IHO8Gmvz/Syvv909uhURD4/zM&#10;0zZ20Wqs45fux9pE1mEgS7WBSTrMJxfnny+mnEnynV9OL0eJzewV7dCHrwpqFjcFR3qMxJHY3/lA&#10;FSn0GELGa/20Cwej4hWMfVSaVSVVHCd0koa6Nsj2gh5VSKlsmMaHpHwpOsJ0ZcwAzE8BTch7UB8b&#10;YSpJZgCOTgH/rDggUlWwYQDXlQU8laD8MVTu4o/ddz3H9kO7bvs3WUN5WCFD6LTrnbytiM874cNK&#10;IImVZE0DGB5o0QaagkO/42wL+OvUeYwnDZGXs4bEX3D/cydQcWa+WVLXl3wyidOSjMn0YkwGvvWs&#10;33rsrr4GeoqcRt3JtI3xwRy3GqF+oTldxqrkElZS7YLLgEfjOnRDSZMu1XKZwmhCnAh39snJmDwS&#10;HPXy3L4IdL2oAsnxHo6DImbvtNXFRqSF5S6ArpLwIsUdrz31NF1JP/2fII7vWztFvf6vFr8BAAD/&#10;/wMAUEsDBBQABgAIAAAAIQCYE4Yq4gAAAAsBAAAPAAAAZHJzL2Rvd25yZXYueG1sTI/BSsNAEIbv&#10;gu+wjODNblJjaWI2RSqCBVGMgva2zU6TaHY2ZrdNfHvHk97+YX6++SZfTbYTRxx860hBPItAIFXO&#10;tFQreH25u1iC8EGT0Z0jVPCNHlbF6UmuM+NGesZjGWrBEPKZVtCE0GdS+qpBq/3M9Ui827vB6sDj&#10;UEsz6JHhtpPzKFpIq1viC43ucd1g9VkerIKrx1E+rb/KtNnfv99u3rYb+/CxVer8bLq5BhFwCn9l&#10;+NVndSjYaecOZLzoFCRxlHCVYctLDtxYJPMUxI5DGicgi1z+/6H4AQAA//8DAFBLAQItABQABgAI&#10;AAAAIQC2gziS/gAAAOEBAAATAAAAAAAAAAAAAAAAAAAAAABbQ29udGVudF9UeXBlc10ueG1sUEsB&#10;Ai0AFAAGAAgAAAAhADj9If/WAAAAlAEAAAsAAAAAAAAAAAAAAAAALwEAAF9yZWxzLy5yZWxzUEsB&#10;Ai0AFAAGAAgAAAAhAMa22PdWAgAA9wQAAA4AAAAAAAAAAAAAAAAALgIAAGRycy9lMm9Eb2MueG1s&#10;UEsBAi0AFAAGAAgAAAAhAJgThiriAAAACwEAAA8AAAAAAAAAAAAAAAAAsAQAAGRycy9kb3ducmV2&#10;LnhtbFBLBQYAAAAABAAEAPMAAAC/BQAAAAA=&#10;" fillcolor="white [3201]" strokecolor="#4472c4 [3208]" strokeweight="1pt">
                <v:textbox>
                  <w:txbxContent>
                    <w:p w14:paraId="2835BFAE" w14:textId="0D50312A" w:rsidR="000436E7" w:rsidRPr="000436E7" w:rsidRDefault="000436E7" w:rsidP="00043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</w:t>
                      </w:r>
                      <w:ins w:id="7" w:author="JULIA ISABEL ROBERTO" w:date="2022-03-29T19:04:00Z">
                        <w:r w:rsidR="002A028A">
                          <w:rPr>
                            <w:lang w:val="es-ES"/>
                          </w:rPr>
                          <w:t>.</w:t>
                        </w:r>
                      </w:ins>
                      <w:r>
                        <w:rPr>
                          <w:lang w:val="es-ES"/>
                        </w:rPr>
                        <w:t xml:space="preserve"> </w:t>
                      </w:r>
                      <w:ins w:id="8" w:author="JULIA ISABEL ROBERTO" w:date="2022-03-29T19:04:00Z">
                        <w:r w:rsidR="002A028A">
                          <w:rPr>
                            <w:lang w:val="es-ES"/>
                          </w:rPr>
                          <w:t>L</w:t>
                        </w:r>
                      </w:ins>
                      <w:del w:id="9" w:author="JULIA ISABEL ROBERTO" w:date="2022-03-29T19:04:00Z">
                        <w:r w:rsidR="00F24211" w:rsidDel="002A028A">
                          <w:rPr>
                            <w:lang w:val="es-ES"/>
                          </w:rPr>
                          <w:delText>l</w:delText>
                        </w:r>
                      </w:del>
                      <w:r w:rsidR="00F24211">
                        <w:rPr>
                          <w:lang w:val="es-ES"/>
                        </w:rPr>
                        <w:t>as etapas desde su nacimiento al sacrificio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A547F" wp14:editId="07484A1B">
                <wp:simplePos x="0" y="0"/>
                <wp:positionH relativeFrom="column">
                  <wp:posOffset>281940</wp:posOffset>
                </wp:positionH>
                <wp:positionV relativeFrom="paragraph">
                  <wp:posOffset>3666490</wp:posOffset>
                </wp:positionV>
                <wp:extent cx="1476375" cy="6858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819C4" w14:textId="2214A6D0" w:rsidR="000436E7" w:rsidRPr="000436E7" w:rsidRDefault="000436E7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5. </w:t>
                            </w:r>
                            <w:ins w:id="10" w:author="JULIA ISABEL ROBERTO" w:date="2022-03-29T19:04:00Z">
                              <w:r w:rsidR="002A028A">
                                <w:rPr>
                                  <w:lang w:val="es-ES"/>
                                </w:rPr>
                                <w:t>E</w:t>
                              </w:r>
                            </w:ins>
                            <w:del w:id="11" w:author="JULIA ISABEL ROBERTO" w:date="2022-03-29T19:04:00Z">
                              <w:r w:rsidDel="002A028A">
                                <w:rPr>
                                  <w:lang w:val="es-ES"/>
                                </w:rPr>
                                <w:delText>e</w:delText>
                              </w:r>
                            </w:del>
                            <w:r>
                              <w:rPr>
                                <w:lang w:val="es-ES"/>
                              </w:rPr>
                              <w:t>ntre la normativa de salud animal est</w:t>
                            </w:r>
                            <w:ins w:id="12" w:author="JULIA ISABEL ROBERTO" w:date="2022-03-29T19:04:00Z">
                              <w:r w:rsidR="002A028A">
                                <w:rPr>
                                  <w:lang w:val="es-ES"/>
                                </w:rPr>
                                <w:t>á</w:t>
                              </w:r>
                            </w:ins>
                            <w:del w:id="13" w:author="JULIA ISABEL ROBERTO" w:date="2022-03-29T19:04:00Z">
                              <w:r w:rsidDel="002A028A">
                                <w:rPr>
                                  <w:lang w:val="es-ES"/>
                                </w:rPr>
                                <w:delText>a</w:delText>
                              </w:r>
                            </w:del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A547F" id="Rectángulo 5" o:spid="_x0000_s1027" style="position:absolute;margin-left:22.2pt;margin-top:288.7pt;width:116.2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kLWQIAAP4EAAAOAAAAZHJzL2Uyb0RvYy54bWysVN9v2jAQfp+0/8Hy+xrCKGWooUKtOk1C&#10;LWo79dk4donm+LyzIWF//c4mBNbxNO3FufPdd7/8Xa5v2tqwrUJfgS14fjHgTFkJZWXfCv795f7T&#10;hDMfhC2FAasKvlOe38w+frhu3FQNYQ2mVMgoiPXTxhV8HYKbZpmXa1ULfwFOWTJqwFoEUvEtK1E0&#10;FL022XAwGGcNYOkQpPKebu/2Rj5L8bVWMjxq7VVgpuBUW0gnpnMVz2x2LaZvKNy6kl0Z4h+qqEVl&#10;KWkf6k4EwTZY/RWqriSCBx0uJNQZaF1JlXqgbvLBu26e18Kp1AsNx7t+TP7/hZUP22e3RBpD4/zU&#10;kxi7aDXW8Uv1sTYNa9cPS7WBSbrMR1fjz1eXnEmyjSeXk0GaZnZEO/Thq4KaRaHgSI+RZiS2Cx8o&#10;I7keXEg55k9S2BkVSzD2SWlWlZRxmNCJGurWINsKelQhpbJhFB+S4iXvCNOVMT0wPwc0Ie9AnW+E&#10;qUSZHjg4B/wzY49IWcGGHlxXFvBcgPJHn3nvf+h+33NsP7SrlpqmKcca480Kyt0SGcKewt7J+4rG&#10;uhA+LAUSZ4ndtIfhkQ5toCk4dBJna8Bf5+6jP1GJrJw1tAMF9z83AhVn5pslkn3JR6O4NEkZXV4N&#10;ScFTy+rUYjf1LdCL5LTxTiYx+gdzEDVC/UrrOo9ZySSspNwFlwEPym3Y7yYtvFTzeXKjRXEiLOyz&#10;kzF4nHOkzUv7KtB13ArEygc47IuYvqPY3jciLcw3AXSV+Heca/cCtGSJRt0PIW7xqZ68jr+t2W8A&#10;AAD//wMAUEsDBBQABgAIAAAAIQCNkESB3wAAAAoBAAAPAAAAZHJzL2Rvd25yZXYueG1sTI/BTsMw&#10;DIbvSLxDZCRuLFnXtaM0nSYQRw4MBOKWNV5baJyqSbfy9pgT3Gz51+fvL7ez68UJx9B50rBcKBBI&#10;tbcdNRpeXx5vNiBCNGRN7wk1fGOAbXV5UZrC+jM942kfG8EQCoXR0MY4FFKGukVnwsIPSHw7+tGZ&#10;yOvYSDuaM8NdLxOlMulMR/yhNQPet1h/7SenYZ1Er96Wx6fV+JmvHt7DtFMfk9bXV/PuDkTEOf6F&#10;4Vef1aFip4OfyAbRa0jTlJPMynMeOJDk2S2Ig4Zss05BVqX8X6H6AQAA//8DAFBLAQItABQABgAI&#10;AAAAIQC2gziS/gAAAOEBAAATAAAAAAAAAAAAAAAAAAAAAABbQ29udGVudF9UeXBlc10ueG1sUEsB&#10;Ai0AFAAGAAgAAAAhADj9If/WAAAAlAEAAAsAAAAAAAAAAAAAAAAALwEAAF9yZWxzLy5yZWxzUEsB&#10;Ai0AFAAGAAgAAAAhAHeXCQtZAgAA/gQAAA4AAAAAAAAAAAAAAAAALgIAAGRycy9lMm9Eb2MueG1s&#10;UEsBAi0AFAAGAAgAAAAhAI2QRIHfAAAACgEAAA8AAAAAAAAAAAAAAAAAswQAAGRycy9kb3ducmV2&#10;LnhtbFBLBQYAAAAABAAEAPMAAAC/BQAAAAA=&#10;" fillcolor="white [3201]" strokecolor="#ffc000 [3207]" strokeweight="1pt">
                <v:textbox>
                  <w:txbxContent>
                    <w:p w14:paraId="7D5819C4" w14:textId="2214A6D0" w:rsidR="000436E7" w:rsidRPr="000436E7" w:rsidRDefault="000436E7" w:rsidP="00043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5. </w:t>
                      </w:r>
                      <w:ins w:id="14" w:author="JULIA ISABEL ROBERTO" w:date="2022-03-29T19:04:00Z">
                        <w:r w:rsidR="002A028A">
                          <w:rPr>
                            <w:lang w:val="es-ES"/>
                          </w:rPr>
                          <w:t>E</w:t>
                        </w:r>
                      </w:ins>
                      <w:del w:id="15" w:author="JULIA ISABEL ROBERTO" w:date="2022-03-29T19:04:00Z">
                        <w:r w:rsidDel="002A028A">
                          <w:rPr>
                            <w:lang w:val="es-ES"/>
                          </w:rPr>
                          <w:delText>e</w:delText>
                        </w:r>
                      </w:del>
                      <w:r>
                        <w:rPr>
                          <w:lang w:val="es-ES"/>
                        </w:rPr>
                        <w:t>ntre la normativa de salud animal est</w:t>
                      </w:r>
                      <w:ins w:id="16" w:author="JULIA ISABEL ROBERTO" w:date="2022-03-29T19:04:00Z">
                        <w:r w:rsidR="002A028A">
                          <w:rPr>
                            <w:lang w:val="es-ES"/>
                          </w:rPr>
                          <w:t>á</w:t>
                        </w:r>
                      </w:ins>
                      <w:del w:id="17" w:author="JULIA ISABEL ROBERTO" w:date="2022-03-29T19:04:00Z">
                        <w:r w:rsidDel="002A028A">
                          <w:rPr>
                            <w:lang w:val="es-ES"/>
                          </w:rPr>
                          <w:delText>a</w:delText>
                        </w:r>
                      </w:del>
                      <w:r>
                        <w:rPr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FA999" wp14:editId="3A2A5C57">
                <wp:simplePos x="0" y="0"/>
                <wp:positionH relativeFrom="column">
                  <wp:posOffset>2615565</wp:posOffset>
                </wp:positionH>
                <wp:positionV relativeFrom="paragraph">
                  <wp:posOffset>2847340</wp:posOffset>
                </wp:positionV>
                <wp:extent cx="1476375" cy="6858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C6941" w14:textId="6B55567B" w:rsidR="000436E7" w:rsidRDefault="000436E7" w:rsidP="000436E7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ins w:id="18" w:author="JULIA ISABEL ROBERTO" w:date="2022-03-29T19:04:00Z">
                              <w:r w:rsidR="002A028A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 xml:space="preserve"> Corresponde a las siglas </w:t>
                            </w:r>
                            <w:r w:rsidRPr="0070201D">
                              <w:rPr>
                                <w:sz w:val="20"/>
                                <w:szCs w:val="20"/>
                              </w:rPr>
                              <w:t>(BPG)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FA999" id="Rectángulo 9" o:spid="_x0000_s1028" style="position:absolute;margin-left:205.95pt;margin-top:224.2pt;width:116.2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IEWgIAAP4EAAAOAAAAZHJzL2Uyb0RvYy54bWysVMFu2zAMvQ/YPwi6r46zpO2COEXQosOA&#10;og3aDj0rspQYk0WNUmJnXz9Kdtyuy2nYRSZFPlIkHz2/amvD9gp9Bbbg+dmIM2UllJXdFPz78+2n&#10;S858ELYUBqwq+EF5frX4+GHeuJkawxZMqZBREOtnjSv4NgQ3yzIvt6oW/gycsmTUgLUIpOImK1E0&#10;FL022Xg0Os8awNIhSOU93d50Rr5I8bVWMjxo7VVgpuD0tpBOTOc6ntliLmYbFG5byf4Z4h9eUYvK&#10;UtIh1I0Igu2w+itUXUkEDzqcSagz0LqSKtVA1eSjd9U8bYVTqRZqjndDm/z/Cyvv909uhdSGxvmZ&#10;JzFW0Wqs45fex9rUrMPQLNUGJukyn1ycf76YcibJdn45vRylbmavaIc+fFVQsygUHGkYqUdif+cD&#10;ZSTXowspr/mTFA5GxScY+6g0q0rKOE7oRA11bZDtBQ1VSKlsmMZBUrzkHWG6MmYA5qeAJuQ9qPeN&#10;MJUoMwBHp4B/ZhwQKSvYMIDrygKeClD+GDJ3/sfqu5pj+aFdt1R0rLkfzRrKwwoZQkdh7+RtRW29&#10;Ez6sBBJnid20h+GBDm2gKTj0EmdbwF+n7qM/UYmsnDW0AwX3P3cCFWfmmyWSfcknk7g0SZlML8ak&#10;4FvL+q3F7uproInktPFOJjH6B3MUNUL9Quu6jFnJJKyk3AWXAY/Kdeh2kxZequUyudGiOBHu7JOT&#10;MXjsc6TNc/si0PXcCsTKezjui5i9o1jnG5EWlrsAukr8i53u+tpPgJYs0aj/IcQtfqsnr9ff1uI3&#10;AAAA//8DAFBLAwQUAAYACAAAACEApxsXieIAAAALAQAADwAAAGRycy9kb3ducmV2LnhtbEyPUUvD&#10;MBDH3wW/QzjBN5dWsrLVpkMmggNxWAXdW9ZkTbW51CZb67f3fNK3/3F/fve7YjW5jp3MEFqPEtJZ&#10;Asxg7XWLjYTXl/urBbAQFWrVeTQSvk2AVXl+Vqhc+xGfzamKDSMIhlxJsDH2OeehtsapMPO9Qdod&#10;/OBUpHFouB7USHDX8eskybhTLdIFq3qztqb+rI5Owvxp5Nv1V7W0h4f3u83bbuMeP3ZSXl5MtzfA&#10;opniXxl+9UkdSnLa+yPqwDoJIk2XVKUgFgIYNTIhKOwJP88E8LLg/38ofwAAAP//AwBQSwECLQAU&#10;AAYACAAAACEAtoM4kv4AAADhAQAAEwAAAAAAAAAAAAAAAAAAAAAAW0NvbnRlbnRfVHlwZXNdLnht&#10;bFBLAQItABQABgAIAAAAIQA4/SH/1gAAAJQBAAALAAAAAAAAAAAAAAAAAC8BAABfcmVscy8ucmVs&#10;c1BLAQItABQABgAIAAAAIQAkk0IEWgIAAP4EAAAOAAAAAAAAAAAAAAAAAC4CAABkcnMvZTJvRG9j&#10;LnhtbFBLAQItABQABgAIAAAAIQCnGxeJ4gAAAAsBAAAPAAAAAAAAAAAAAAAAALQEAABkcnMvZG93&#10;bnJldi54bWxQSwUGAAAAAAQABADzAAAAwwUAAAAA&#10;" fillcolor="white [3201]" strokecolor="#4472c4 [3208]" strokeweight="1pt">
                <v:textbox>
                  <w:txbxContent>
                    <w:p w14:paraId="5F6C6941" w14:textId="6B55567B" w:rsidR="000436E7" w:rsidRDefault="000436E7" w:rsidP="000436E7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ins w:id="19" w:author="JULIA ISABEL ROBERTO" w:date="2022-03-29T19:04:00Z">
                        <w:r w:rsidR="002A028A">
                          <w:rPr>
                            <w:sz w:val="20"/>
                            <w:szCs w:val="20"/>
                          </w:rPr>
                          <w:t>.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 xml:space="preserve"> Corresponde a las siglas </w:t>
                      </w:r>
                      <w:r w:rsidRPr="0070201D">
                        <w:rPr>
                          <w:sz w:val="20"/>
                          <w:szCs w:val="20"/>
                        </w:rPr>
                        <w:t>(BPG)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53A52" wp14:editId="5D3AFE8E">
                <wp:simplePos x="0" y="0"/>
                <wp:positionH relativeFrom="column">
                  <wp:posOffset>243840</wp:posOffset>
                </wp:positionH>
                <wp:positionV relativeFrom="paragraph">
                  <wp:posOffset>2828290</wp:posOffset>
                </wp:positionV>
                <wp:extent cx="1476375" cy="6858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F1515" w14:textId="452D063E" w:rsidR="000436E7" w:rsidRPr="000436E7" w:rsidRDefault="000436E7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  <w:r w:rsidR="00F24211">
                              <w:rPr>
                                <w:lang w:val="es-ES"/>
                              </w:rPr>
                              <w:t xml:space="preserve">. </w:t>
                            </w:r>
                            <w:ins w:id="20" w:author="JULIA ISABEL ROBERTO" w:date="2022-03-29T19:04:00Z">
                              <w:r w:rsidR="002A028A">
                                <w:rPr>
                                  <w:lang w:val="es-ES"/>
                                </w:rPr>
                                <w:t>L</w:t>
                              </w:r>
                            </w:ins>
                            <w:del w:id="21" w:author="JULIA ISABEL ROBERTO" w:date="2022-03-29T19:04:00Z">
                              <w:r w:rsidR="00F24211" w:rsidDel="002A028A">
                                <w:rPr>
                                  <w:lang w:val="es-ES"/>
                                </w:rPr>
                                <w:delText>l</w:delText>
                              </w:r>
                            </w:del>
                            <w:r w:rsidR="00F24211">
                              <w:rPr>
                                <w:lang w:val="es-ES"/>
                              </w:rPr>
                              <w:t>a trazabilidad de ganado de carne hace referencia 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53A52" id="Rectángulo 4" o:spid="_x0000_s1029" style="position:absolute;margin-left:19.2pt;margin-top:222.7pt;width:116.2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jLWQIAAP4EAAAOAAAAZHJzL2Uyb0RvYy54bWysVN9v2jAQfp+0/8Hy+xpCKWWooUKtOk1C&#10;LRqd+mwcu0RzfN7ZkLC/fmcTQtfxNO3FufPdd7/8XW5u29qwnUJfgS14fjHgTFkJZWVfC/79+eHT&#10;hDMfhC2FAasKvlee384+frhp3FQNYQOmVMgoiPXTxhV8E4KbZpmXG1ULfwFOWTJqwFoEUvE1K1E0&#10;FL022XAwGGcNYOkQpPKebu8PRj5L8bVWMjxp7VVgpuBUW0gnpnMdz2x2I6avKNymkl0Z4h+qqEVl&#10;KWkf6l4EwbZY/RWqriSCBx0uJNQZaF1JlXqgbvLBu25WG+FU6oWG410/Jv//wsrH3cotkcbQOD/1&#10;JMYuWo11/FJ9rE3D2vfDUm1gki7z0fX48vqKM0m28eRqMkjTzE5ohz58UVCzKBQc6THSjMRu4QNl&#10;JNejCymn/EkKe6NiCcZ+U5pVJWUcJnSihrozyHaCHlVIqWwYxYekeMk7wnRlTA/MzwFNyDtQ5xth&#10;KlGmBw7OAf/M2CNSVrChB9eVBTwXoPzRZz74H7s/9BzbD+26paYLfhlrjDdrKPdLZAgHCnsnHyoa&#10;60L4sBRInCV20x6GJzq0gabg0EmcbQB/nbuP/kQlsnLW0A4U3P/cClScma+WSPY5H43i0iRldHU9&#10;JAXfWtZvLXZb3wG9SE4b72QSo38wR1Ej1C+0rvOYlUzCSspdcBnwqNyFw27Swks1nyc3WhQnwsKu&#10;nIzB45wjbZ7bF4Gu41YgVj7CcV/E9B3FDr4RaWG+DaCrxL/TXLsXoCVLNOp+CHGL3+rJ6/Tbmv0G&#10;AAD//wMAUEsDBBQABgAIAAAAIQCAd7qK3wAAAAoBAAAPAAAAZHJzL2Rvd25yZXYueG1sTI9NT8Mw&#10;DIbvSPyHyEjcWLJ+sFGaThOIIwcGAnHLGq8tNE7VpFv595jTuNnyq8fPW25m14sjjqHzpGG5UCCQ&#10;am87ajS8vT7drEGEaMia3hNq+MEAm+ryojSF9Sd6weMuNoIhFAqjoY1xKKQMdYvOhIUfkPh28KMz&#10;kdexkXY0J4a7XiZK3UpnOuIPrRnwocX6ezc5DXkSvXpfHp7T8WuVPn6Eaas+J62vr+btPYiIczyH&#10;4U+f1aFip72fyAbRa0jXGSc1ZFnOAweSlboDsWd6nmYgq1L+r1D9AgAA//8DAFBLAQItABQABgAI&#10;AAAAIQC2gziS/gAAAOEBAAATAAAAAAAAAAAAAAAAAAAAAABbQ29udGVudF9UeXBlc10ueG1sUEsB&#10;Ai0AFAAGAAgAAAAhADj9If/WAAAAlAEAAAsAAAAAAAAAAAAAAAAALwEAAF9yZWxzLy5yZWxzUEsB&#10;Ai0AFAAGAAgAAAAhAJpU6MtZAgAA/gQAAA4AAAAAAAAAAAAAAAAALgIAAGRycy9lMm9Eb2MueG1s&#10;UEsBAi0AFAAGAAgAAAAhAIB3uorfAAAACgEAAA8AAAAAAAAAAAAAAAAAswQAAGRycy9kb3ducmV2&#10;LnhtbFBLBQYAAAAABAAEAPMAAAC/BQAAAAA=&#10;" fillcolor="white [3201]" strokecolor="#ffc000 [3207]" strokeweight="1pt">
                <v:textbox>
                  <w:txbxContent>
                    <w:p w14:paraId="1A4F1515" w14:textId="452D063E" w:rsidR="000436E7" w:rsidRPr="000436E7" w:rsidRDefault="000436E7" w:rsidP="00043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  <w:r w:rsidR="00F24211">
                        <w:rPr>
                          <w:lang w:val="es-ES"/>
                        </w:rPr>
                        <w:t xml:space="preserve">. </w:t>
                      </w:r>
                      <w:ins w:id="22" w:author="JULIA ISABEL ROBERTO" w:date="2022-03-29T19:04:00Z">
                        <w:r w:rsidR="002A028A">
                          <w:rPr>
                            <w:lang w:val="es-ES"/>
                          </w:rPr>
                          <w:t>L</w:t>
                        </w:r>
                      </w:ins>
                      <w:del w:id="23" w:author="JULIA ISABEL ROBERTO" w:date="2022-03-29T19:04:00Z">
                        <w:r w:rsidR="00F24211" w:rsidDel="002A028A">
                          <w:rPr>
                            <w:lang w:val="es-ES"/>
                          </w:rPr>
                          <w:delText>l</w:delText>
                        </w:r>
                      </w:del>
                      <w:r w:rsidR="00F24211">
                        <w:rPr>
                          <w:lang w:val="es-ES"/>
                        </w:rPr>
                        <w:t>a trazabilidad de ganado de carne hace referencia 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47237" wp14:editId="4BDE7FA5">
                <wp:simplePos x="0" y="0"/>
                <wp:positionH relativeFrom="column">
                  <wp:posOffset>2567940</wp:posOffset>
                </wp:positionH>
                <wp:positionV relativeFrom="paragraph">
                  <wp:posOffset>1904365</wp:posOffset>
                </wp:positionV>
                <wp:extent cx="1476375" cy="6858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B8AB3" w14:textId="0984C2AC" w:rsidR="000436E7" w:rsidRPr="000436E7" w:rsidRDefault="000436E7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c. </w:t>
                            </w:r>
                            <w:ins w:id="24" w:author="JULIA ISABEL ROBERTO" w:date="2022-03-29T19:04:00Z">
                              <w:r w:rsidR="002A028A">
                                <w:rPr>
                                  <w:lang w:val="es-ES"/>
                                </w:rPr>
                                <w:t>D</w:t>
                              </w:r>
                            </w:ins>
                            <w:del w:id="25" w:author="JULIA ISABEL ROBERTO" w:date="2022-03-29T19:04:00Z">
                              <w:r w:rsidDel="002A028A">
                                <w:rPr>
                                  <w:lang w:val="es-ES"/>
                                </w:rPr>
                                <w:delText>d</w:delText>
                              </w:r>
                            </w:del>
                            <w:r>
                              <w:rPr>
                                <w:lang w:val="es-ES"/>
                              </w:rPr>
                              <w:t>ecreto 0322 de</w:t>
                            </w:r>
                            <w:del w:id="26" w:author="JULIA ISABEL ROBERTO" w:date="2022-03-29T19:04:00Z">
                              <w:r w:rsidDel="002A028A">
                                <w:rPr>
                                  <w:lang w:val="es-ES"/>
                                </w:rPr>
                                <w:delText>l</w:delText>
                              </w:r>
                            </w:del>
                            <w:r>
                              <w:rPr>
                                <w:lang w:val="es-ES"/>
                              </w:rPr>
                              <w:t xml:space="preserve"> 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47237" id="Rectángulo 8" o:spid="_x0000_s1030" style="position:absolute;margin-left:202.2pt;margin-top:149.95pt;width:116.2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GeWQIAAP4EAAAOAAAAZHJzL2Uyb0RvYy54bWysVN9v2jAQfp+0/8Hy+xrCgHaooUKtOk1C&#10;bVU69dk4donm+LyzIWF//c4mBNbxNO3FufPdd7/8Xa5v2tqwrUJfgS14fjHgTFkJZWXfCv795f7T&#10;FWc+CFsKA1YVfKc8v5l9/HDduKkawhpMqZBREOunjSv4OgQ3zTIv16oW/gKcsmTUgLUIpOJbVqJo&#10;KHptsuFgMMkawNIhSOU93d7tjXyW4mutZHjU2qvATMGptpBOTOcqntnsWkzfULh1JbsyxD9UUYvK&#10;UtI+1J0Igm2w+itUXUkEDzpcSKgz0LqSKvVA3eSDd90s18Kp1AsNx7t+TP7/hZUP26V7QhpD4/zU&#10;kxi7aDXW8Uv1sTYNa9cPS7WBSbrMR5eTz5djziTZJlfjq0GaZnZEO/Thq4KaRaHgSI+RZiS2Cx8o&#10;I7keXEg55k9S2BkVSzD2WWlWlZRxmNCJGurWINsKelQhpbJhHB+S4iXvCNOVMT0wPwc0Ie9AnW+E&#10;qUSZHjg4B/wzY49IWcGGHlxXFvBcgPJHn3nvf+h+33NsP7Srlpou+CjWGG9WUO6ekCHsKeydvK9o&#10;rAvhw5NA4iyxm/YwPNKhDTQFh07ibA3469x99CcqkZWzhnag4P7nRqDizHyzRLIv+WgUlyYpo/Hl&#10;kBQ8taxOLXZT3wK9SE4b72QSo38wB1Ej1K+0rvOYlUzCSspdcBnwoNyG/W7Swks1nyc3WhQnwsIu&#10;nYzB45wjbV7aV4Gu41YgVj7AYV/E9B3F9r4RaWG+CaCrxL/jXLsXoCVLNOp+CHGLT/XkdfxtzX4D&#10;AAD//wMAUEsDBBQABgAIAAAAIQDJQi5d4gAAAAsBAAAPAAAAZHJzL2Rvd25yZXYueG1sTI/BTsMw&#10;DIbvSLxDZCRuLGWUQkrTCQ0hMQmBKEiwW9ZkTaFxSpOt5e3xTnCz9X/6/blYTK5jezOE1qOE81kC&#10;zGDtdYuNhLfX+7NrYCEq1KrzaCT8mACL8vioULn2I76YfRUbRiUYciXBxtjnnIfaGqfCzPcGKdv6&#10;walI69BwPaiRyl3H50mScadapAtW9WZpTf1V7ZyEy6eRPy+/K2G3Dx93q/f1yj1+rqU8PZlub4BF&#10;M8U/GA76pA4lOW38DnVgnYQ0SVNCJcyFEMCIyC4yGjaH6EoALwv+/4fyFwAA//8DAFBLAQItABQA&#10;BgAIAAAAIQC2gziS/gAAAOEBAAATAAAAAAAAAAAAAAAAAAAAAABbQ29udGVudF9UeXBlc10ueG1s&#10;UEsBAi0AFAAGAAgAAAAhADj9If/WAAAAlAEAAAsAAAAAAAAAAAAAAAAALwEAAF9yZWxzLy5yZWxz&#10;UEsBAi0AFAAGAAgAAAAhAFLREZ5ZAgAA/gQAAA4AAAAAAAAAAAAAAAAALgIAAGRycy9lMm9Eb2Mu&#10;eG1sUEsBAi0AFAAGAAgAAAAhAMlCLl3iAAAACwEAAA8AAAAAAAAAAAAAAAAAswQAAGRycy9kb3du&#10;cmV2LnhtbFBLBQYAAAAABAAEAPMAAADCBQAAAAA=&#10;" fillcolor="white [3201]" strokecolor="#4472c4 [3208]" strokeweight="1pt">
                <v:textbox>
                  <w:txbxContent>
                    <w:p w14:paraId="000B8AB3" w14:textId="0984C2AC" w:rsidR="000436E7" w:rsidRPr="000436E7" w:rsidRDefault="000436E7" w:rsidP="00043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c. </w:t>
                      </w:r>
                      <w:ins w:id="27" w:author="JULIA ISABEL ROBERTO" w:date="2022-03-29T19:04:00Z">
                        <w:r w:rsidR="002A028A">
                          <w:rPr>
                            <w:lang w:val="es-ES"/>
                          </w:rPr>
                          <w:t>D</w:t>
                        </w:r>
                      </w:ins>
                      <w:del w:id="28" w:author="JULIA ISABEL ROBERTO" w:date="2022-03-29T19:04:00Z">
                        <w:r w:rsidDel="002A028A">
                          <w:rPr>
                            <w:lang w:val="es-ES"/>
                          </w:rPr>
                          <w:delText>d</w:delText>
                        </w:r>
                      </w:del>
                      <w:r>
                        <w:rPr>
                          <w:lang w:val="es-ES"/>
                        </w:rPr>
                        <w:t>ecreto 0322 de</w:t>
                      </w:r>
                      <w:del w:id="29" w:author="JULIA ISABEL ROBERTO" w:date="2022-03-29T19:04:00Z">
                        <w:r w:rsidDel="002A028A">
                          <w:rPr>
                            <w:lang w:val="es-ES"/>
                          </w:rPr>
                          <w:delText>l</w:delText>
                        </w:r>
                      </w:del>
                      <w:r>
                        <w:rPr>
                          <w:lang w:val="es-ES"/>
                        </w:rPr>
                        <w:t xml:space="preserve"> 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3CAB6" wp14:editId="251485EE">
                <wp:simplePos x="0" y="0"/>
                <wp:positionH relativeFrom="column">
                  <wp:posOffset>196215</wp:posOffset>
                </wp:positionH>
                <wp:positionV relativeFrom="paragraph">
                  <wp:posOffset>1923415</wp:posOffset>
                </wp:positionV>
                <wp:extent cx="1476375" cy="6858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54DA1" w14:textId="0E447EC6" w:rsidR="000436E7" w:rsidRPr="000436E7" w:rsidRDefault="000436E7" w:rsidP="000436E7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0436E7">
                              <w:rPr>
                                <w:sz w:val="20"/>
                                <w:lang w:val="es-ES"/>
                              </w:rPr>
                              <w:t>3. Entre la  normativa de inocuidad pecuaria est</w:t>
                            </w:r>
                            <w:ins w:id="30" w:author="JULIA ISABEL ROBERTO" w:date="2022-03-29T19:04:00Z">
                              <w:r w:rsidR="002A028A">
                                <w:rPr>
                                  <w:sz w:val="20"/>
                                  <w:lang w:val="es-ES"/>
                                </w:rPr>
                                <w:t>á</w:t>
                              </w:r>
                            </w:ins>
                            <w:del w:id="31" w:author="JULIA ISABEL ROBERTO" w:date="2022-03-29T19:04:00Z">
                              <w:r w:rsidRPr="000436E7" w:rsidDel="002A028A">
                                <w:rPr>
                                  <w:sz w:val="20"/>
                                  <w:lang w:val="es-ES"/>
                                </w:rPr>
                                <w:delText>a</w:delText>
                              </w:r>
                            </w:del>
                            <w:r>
                              <w:rPr>
                                <w:sz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3CAB6" id="Rectángulo 3" o:spid="_x0000_s1031" style="position:absolute;margin-left:15.45pt;margin-top:151.45pt;width:116.2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tRWQIAAP4EAAAOAAAAZHJzL2Uyb0RvYy54bWysVN9v2jAQfp+0/8Hy+xrCgHaooUKtOk1C&#10;bVU69dk4donm+LyzIWF//c4mBNbxNO3FufPdd7/8Xa5v2tqwrUJfgS14fjHgTFkJZWXfCv795f7T&#10;FWc+CFsKA1YVfKc8v5l9/HDduKkawhpMqZBREOunjSv4OgQ3zTIv16oW/gKcsmTUgLUIpOJbVqJo&#10;KHptsuFgMMkawNIhSOU93d7tjXyW4mutZHjU2qvATMGptpBOTOcqntnsWkzfULh1JbsyxD9UUYvK&#10;UtI+1J0Igm2w+itUXUkEDzpcSKgz0LqSKvVA3eSDd90s18Kp1AsNx7t+TP7/hZUP26V7QhpD4/zU&#10;kxi7aDXW8Uv1sTYNa9cPS7WBSbrMR5eTz5djziTZJlfjq0GaZnZEO/Thq4KaRaHgSI+RZiS2Cx8o&#10;I7keXEg55k9S2BkVSzD2WWlWlZRxmNCJGurWINsKelQhpbJhFB+S4iXvCNOVMT0wPwc0Ie9AnW+E&#10;qUSZHjg4B/wzY49IWcGGHlxXFvBcgPJHn3nvf+h+33NsP7Srlpou+DjWGG9WUO6ekCHsKeydvK9o&#10;rAvhw5NA4iyxm/YwPNKhDTQFh07ibA3469x99CcqkZWzhnag4P7nRqDizHyzRLIv+WgUlyYpo/Hl&#10;kBQ8taxOLXZT3wK9SE4b72QSo38wB1Ej1K+0rvOYlUzCSspdcBnwoNyG/W7Swks1nyc3WhQnwsIu&#10;nYzB45wjbV7aV4Gu41YgVj7AYV/E9B3F9r4RaWG+CaCrxL/jXLsXoCVLNOp+CHGLT/XkdfxtzX4D&#10;AAD//wMAUEsDBBQABgAIAAAAIQCFHWNV3gAAAAoBAAAPAAAAZHJzL2Rvd25yZXYueG1sTI9BT8Mw&#10;DIXvSPyHyEjcWNJ2DChNpwnEkQMDgbhljdcWGqdK0q38e7wTnGzrPT1/r1rPbhAHDLH3pCFbKBBI&#10;jbc9tRreXp+ubkHEZMiawRNq+MEI6/r8rDKl9Ud6wcM2tYJDKJZGQ5fSWEoZmw6diQs/IrG298GZ&#10;xGdopQ3myOFukLlSK+lMT/yhMyM+dNh8byen4TpPXr1n++cifN0Ujx9x2qjPSevLi3lzDyLhnP7M&#10;cMJndKiZaecnslEMGgp1x87TzHlhQ74qliB2GpYZS7Ku5P8K9S8AAAD//wMAUEsBAi0AFAAGAAgA&#10;AAAhALaDOJL+AAAA4QEAABMAAAAAAAAAAAAAAAAAAAAAAFtDb250ZW50X1R5cGVzXS54bWxQSwEC&#10;LQAUAAYACAAAACEAOP0h/9YAAACUAQAACwAAAAAAAAAAAAAAAAAvAQAAX3JlbHMvLnJlbHNQSwEC&#10;LQAUAAYACAAAACEA7Ba7UVkCAAD+BAAADgAAAAAAAAAAAAAAAAAuAgAAZHJzL2Uyb0RvYy54bWxQ&#10;SwECLQAUAAYACAAAACEAhR1jVd4AAAAKAQAADwAAAAAAAAAAAAAAAACzBAAAZHJzL2Rvd25yZXYu&#10;eG1sUEsFBgAAAAAEAAQA8wAAAL4FAAAAAA==&#10;" fillcolor="white [3201]" strokecolor="#ffc000 [3207]" strokeweight="1pt">
                <v:textbox>
                  <w:txbxContent>
                    <w:p w14:paraId="5A654DA1" w14:textId="0E447EC6" w:rsidR="000436E7" w:rsidRPr="000436E7" w:rsidRDefault="000436E7" w:rsidP="000436E7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0436E7">
                        <w:rPr>
                          <w:sz w:val="20"/>
                          <w:lang w:val="es-ES"/>
                        </w:rPr>
                        <w:t>3. Entre la  normativa de inocuidad pecuaria est</w:t>
                      </w:r>
                      <w:ins w:id="32" w:author="JULIA ISABEL ROBERTO" w:date="2022-03-29T19:04:00Z">
                        <w:r w:rsidR="002A028A">
                          <w:rPr>
                            <w:sz w:val="20"/>
                            <w:lang w:val="es-ES"/>
                          </w:rPr>
                          <w:t>á</w:t>
                        </w:r>
                      </w:ins>
                      <w:del w:id="33" w:author="JULIA ISABEL ROBERTO" w:date="2022-03-29T19:04:00Z">
                        <w:r w:rsidRPr="000436E7" w:rsidDel="002A028A">
                          <w:rPr>
                            <w:sz w:val="20"/>
                            <w:lang w:val="es-ES"/>
                          </w:rPr>
                          <w:delText>a</w:delText>
                        </w:r>
                      </w:del>
                      <w:r>
                        <w:rPr>
                          <w:sz w:val="20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2BED3" wp14:editId="2A3F6372">
                <wp:simplePos x="0" y="0"/>
                <wp:positionH relativeFrom="column">
                  <wp:posOffset>167640</wp:posOffset>
                </wp:positionH>
                <wp:positionV relativeFrom="paragraph">
                  <wp:posOffset>1075690</wp:posOffset>
                </wp:positionV>
                <wp:extent cx="1476375" cy="6858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A801" w14:textId="77777777" w:rsidR="000436E7" w:rsidRPr="000436E7" w:rsidRDefault="000436E7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2.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2BED3" id="Rectángulo 2" o:spid="_x0000_s1032" style="position:absolute;margin-left:13.2pt;margin-top:84.7pt;width:116.2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aadwIAACYFAAAOAAAAZHJzL2Uyb0RvYy54bWysVMFu2zAMvQ/YPwi6r46zNO2COkXQosOA&#10;og3aDj0rspQYk0WNUmJnf7Nv2Y+Nkh2363IadpFJk48UH0ldXLa1YTuFvgJb8PxkxJmyEsrKrgv+&#10;9enmwzlnPghbCgNWFXyvPL+cv3930biZGsMGTKmQURDrZ40r+CYEN8syLzeqFv4EnLJk1IC1CKTi&#10;OitRNBS9Ntl4NJpmDWDpEKTynv5ed0Y+T/G1VjLca+1VYKbgdLeQTkznKp7Z/ELM1ijcppL9NcQ/&#10;3KIWlaWkQ6hrEQTbYvVXqLqSCB50OJFQZ6B1JVWqgarJR2+qedwIp1ItRI53A03+/4WVd7slsqos&#10;+JgzK2pq0QOR9uunXW8NsHEkqHF+Rn6Pbom95kmM1bYa6/ilOlibSN0PpKo2MEk/88nZ9OPZKWeS&#10;bNPz0/NRYj17QTv04bOCmkWh4Ej5E5did+sDZSTXgwsp8TZd/iSFvVHxCsY+KE2FUMZxQqcRUlcG&#10;2U5Q84WUyoZJrIfiJe8I05UxAzA/BjQh70G9b4SpNFoDcHQM+GfGAZGygg0DuK4s4LEA5bchc+d/&#10;qL6rOZYf2lWbujc9NGoF5Z46itCNunfypiJab4UPS4E027QFtK/hng5toCk49BJnG8Afx/5Hfxo5&#10;snLW0K4U3H/fClScmS+WhvFTPpnE5UrK5PRsTAq+tqxeW+y2vgLqSE4vg5NJjP7BHESNUD/TWi9i&#10;VjIJKyl3wWXAg3IVuh2mh0GqxSK50UI5EW7to5MxeOQ5js1T+yzQ9bMVaCrv4LBXYvZmxDrfiLSw&#10;2AbQVZq/yHTHa98BWsY0Rv3DEbf9tZ68Xp63+W8AAAD//wMAUEsDBBQABgAIAAAAIQAo563x3wAA&#10;AAoBAAAPAAAAZHJzL2Rvd25yZXYueG1sTI9BT8MwDIXvSPyHyEjcWLJua7fSdJpAHDkwEIhb1nht&#10;oXGqJt3Kv8ecxu3Z7+n5c7GdXCdOOITWk4b5TIFAqrxtqdbw9vp0twYRoiFrOk+o4QcDbMvrq8Lk&#10;1p/pBU/7WAsuoZAbDU2MfS5lqBp0Jsx8j8Te0Q/ORB6HWtrBnLncdTJRKpXOtMQXGtPjQ4PV9350&#10;GlZJ9Op9fnxeDF/Z4vEjjDv1OWp9ezPt7kFEnOIlDH/4jA4lMx38SDaITkOSLjnJ+3TDggPJar0B&#10;cWCRZUuQZSH/v1D+AgAA//8DAFBLAQItABQABgAIAAAAIQC2gziS/gAAAOEBAAATAAAAAAAAAAAA&#10;AAAAAAAAAABbQ29udGVudF9UeXBlc10ueG1sUEsBAi0AFAAGAAgAAAAhADj9If/WAAAAlAEAAAsA&#10;AAAAAAAAAAAAAAAALwEAAF9yZWxzLy5yZWxzUEsBAi0AFAAGAAgAAAAhAGFP5pp3AgAAJgUAAA4A&#10;AAAAAAAAAAAAAAAALgIAAGRycy9lMm9Eb2MueG1sUEsBAi0AFAAGAAgAAAAhACjnrfHfAAAACgEA&#10;AA8AAAAAAAAAAAAAAAAA0QQAAGRycy9kb3ducmV2LnhtbFBLBQYAAAAABAAEAPMAAADdBQAAAAA=&#10;" fillcolor="white [3201]" strokecolor="#ffc000 [3207]" strokeweight="1pt">
                <v:textbox>
                  <w:txbxContent>
                    <w:p w14:paraId="2E6DA801" w14:textId="77777777" w:rsidR="000436E7" w:rsidRPr="000436E7" w:rsidRDefault="000436E7" w:rsidP="00043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2. </w:t>
                      </w:r>
                      <w:r>
                        <w:rPr>
                          <w:sz w:val="20"/>
                          <w:szCs w:val="20"/>
                        </w:rPr>
                        <w:t>UGG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6C821" wp14:editId="36C89146">
                <wp:simplePos x="0" y="0"/>
                <wp:positionH relativeFrom="column">
                  <wp:posOffset>2586990</wp:posOffset>
                </wp:positionH>
                <wp:positionV relativeFrom="paragraph">
                  <wp:posOffset>1066165</wp:posOffset>
                </wp:positionV>
                <wp:extent cx="1476375" cy="6858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698D" w14:textId="77777777" w:rsidR="000436E7" w:rsidRPr="000436E7" w:rsidRDefault="000436E7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Pr="0070201D">
                              <w:rPr>
                                <w:sz w:val="20"/>
                                <w:szCs w:val="20"/>
                              </w:rPr>
                              <w:t>nidad gran ganado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6C821" id="Rectángulo 7" o:spid="_x0000_s1033" style="position:absolute;margin-left:203.7pt;margin-top:83.95pt;width:116.2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YmdgIAACYFAAAOAAAAZHJzL2Uyb0RvYy54bWysVMFu2zAMvQ/YPwi6r46zpOmCOkXQosOA&#10;oi3aDj0rspQYk0WNUmJnf7Nv2Y+Nkh2363IadpFJk48UH0mdX7S1YTuFvgJb8PxkxJmyEsrKrgv+&#10;9en6wxlnPghbCgNWFXyvPL9YvH933ri5GsMGTKmQURDr540r+CYEN88yLzeqFv4EnLJk1IC1CKTi&#10;OitRNBS9Ntl4NDrNGsDSIUjlPf296ox8keJrrWS409qrwEzB6W4hnZjOVTyzxbmYr1G4TSX7a4h/&#10;uEUtKktJh1BXIgi2xeqvUHUlETzocCKhzkDrSqpUA1WTj95U87gRTqVaiBzvBpr8/wsrb3f3yKqy&#10;4DPOrKipRQ9E2q+fdr01wGaRoMb5Ofk9unvsNU9irLbVWMcv1cHaROp+IFW1gUn6mU9mpx9nU84k&#10;2U7PpmejxHr2gnbow2cFNYtCwZHyJy7F7sYHykiuBxdS4m26/EkKe6PiFYx9UJoKoYzjhE4jpC4N&#10;sp2g5gsplQ3TWA/FS94RpitjBmB+DGhC3oN63whTabQG4OgY8M+MAyJlBRsGcF1ZwGMBym9D5s7/&#10;UH1Xcyw/tKu2717fmhWUe+ooQjfq3snrimi9ET7cC6TZpi2gfQ13dGgDTcGhlzjbAP449j/608iR&#10;lbOGdqXg/vtWoOLMfLE0jJ/yySQuV1Im09mYFHxtWb222G19CdSRnF4GJ5MY/YM5iBqhfqa1Xsas&#10;ZBJWUu6Cy4AH5TJ0O0wPg1TLZXKjhXIi3NhHJ2PwyHMcm6f2WaDrZyvQVN7CYa/E/M2Idb4RaWG5&#10;DaCrNH+R6Y7XvgO0jGmM+ocjbvtrPXm9PG+L3wAAAP//AwBQSwMEFAAGAAgAAAAhAGgQ30bkAAAA&#10;CwEAAA8AAABkcnMvZG93bnJldi54bWxMj8FOwzAMhu9IvENkJG4sZWwtLU0nNITEpAm0ggS7ZU3W&#10;FBqnNNla3h5zYjdb/6ffn/PFaFt21L1vHAq4nkTANFZONVgLeHt9vLoF5oNEJVuHWsCP9rAozs9y&#10;mSk34EYfy1AzKkGfSQEmhC7j3FdGW+knrtNI2d71VgZa+5qrXg5Ubls+jaKYW9kgXTCy00ujq6/y&#10;YAXMnwf+svwuU7N/+nhYvW9Xdv25FeLyYry/Axb0GP5h+NMndSjIaecOqDxrBcyiZEYoBXGSAiMi&#10;vklp2AmYJvMUeJHz0x+KXwAAAP//AwBQSwECLQAUAAYACAAAACEAtoM4kv4AAADhAQAAEwAAAAAA&#10;AAAAAAAAAAAAAAAAW0NvbnRlbnRfVHlwZXNdLnhtbFBLAQItABQABgAIAAAAIQA4/SH/1gAAAJQB&#10;AAALAAAAAAAAAAAAAAAAAC8BAABfcmVscy8ucmVsc1BLAQItABQABgAIAAAAIQBLeEYmdgIAACYF&#10;AAAOAAAAAAAAAAAAAAAAAC4CAABkcnMvZTJvRG9jLnhtbFBLAQItABQABgAIAAAAIQBoEN9G5AAA&#10;AAsBAAAPAAAAAAAAAAAAAAAAANAEAABkcnMvZG93bnJldi54bWxQSwUGAAAAAAQABADzAAAA4QUA&#10;AAAA&#10;" fillcolor="white [3201]" strokecolor="#4472c4 [3208]" strokeweight="1pt">
                <v:textbox>
                  <w:txbxContent>
                    <w:p w14:paraId="1AB8698D" w14:textId="77777777" w:rsidR="000436E7" w:rsidRPr="000436E7" w:rsidRDefault="000436E7" w:rsidP="00043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b. </w:t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  <w:r w:rsidRPr="0070201D">
                        <w:rPr>
                          <w:sz w:val="20"/>
                          <w:szCs w:val="20"/>
                        </w:rPr>
                        <w:t>nidad gran ganado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A0ADD" wp14:editId="2FFF915C">
                <wp:simplePos x="0" y="0"/>
                <wp:positionH relativeFrom="column">
                  <wp:posOffset>2548890</wp:posOffset>
                </wp:positionH>
                <wp:positionV relativeFrom="paragraph">
                  <wp:posOffset>247015</wp:posOffset>
                </wp:positionV>
                <wp:extent cx="1476375" cy="6858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F6A9F" w14:textId="0BBA89C8" w:rsidR="000436E7" w:rsidRPr="000436E7" w:rsidRDefault="002A028A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ins w:id="34" w:author="JULIA ISABEL ROBERTO" w:date="2022-03-29T19:03:00Z">
                              <w:r>
                                <w:rPr>
                                  <w:lang w:val="es-ES"/>
                                </w:rPr>
                                <w:t>a</w:t>
                              </w:r>
                            </w:ins>
                            <w:del w:id="35" w:author="JULIA ISABEL ROBERTO" w:date="2022-03-29T19:03:00Z">
                              <w:r w:rsidR="000436E7" w:rsidDel="002A028A">
                                <w:rPr>
                                  <w:lang w:val="es-ES"/>
                                </w:rPr>
                                <w:delText>A</w:delText>
                              </w:r>
                            </w:del>
                            <w:r w:rsidR="000436E7">
                              <w:rPr>
                                <w:lang w:val="es-ES"/>
                              </w:rPr>
                              <w:t xml:space="preserve">. </w:t>
                            </w:r>
                            <w:ins w:id="36" w:author="JULIA ISABEL ROBERTO" w:date="2022-03-29T19:03:00Z">
                              <w:r>
                                <w:rPr>
                                  <w:lang w:val="es-ES"/>
                                </w:rPr>
                                <w:t>D</w:t>
                              </w:r>
                            </w:ins>
                            <w:del w:id="37" w:author="JULIA ISABEL ROBERTO" w:date="2022-03-29T19:03:00Z">
                              <w:r w:rsidR="000436E7" w:rsidDel="002A028A">
                                <w:rPr>
                                  <w:lang w:val="es-ES"/>
                                </w:rPr>
                                <w:delText>d</w:delText>
                              </w:r>
                            </w:del>
                            <w:r w:rsidR="000436E7">
                              <w:rPr>
                                <w:lang w:val="es-ES"/>
                              </w:rPr>
                              <w:t>ecreto 1500 de</w:t>
                            </w:r>
                            <w:del w:id="38" w:author="JULIA ISABEL ROBERTO" w:date="2022-03-29T19:04:00Z">
                              <w:r w:rsidR="000436E7" w:rsidDel="002A028A">
                                <w:rPr>
                                  <w:lang w:val="es-ES"/>
                                </w:rPr>
                                <w:delText>l</w:delText>
                              </w:r>
                            </w:del>
                            <w:r w:rsidR="000436E7">
                              <w:rPr>
                                <w:lang w:val="es-ES"/>
                              </w:rPr>
                              <w:t xml:space="preserve">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A0ADD" id="Rectángulo 6" o:spid="_x0000_s1034" style="position:absolute;margin-left:200.7pt;margin-top:19.45pt;width:116.2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8ZxWQIAAP4EAAAOAAAAZHJzL2Uyb0RvYy54bWysVN9v2jAQfp+0/8Hy+whh0DLUUCGqTpOq&#10;FrWd+mwcu0RzfN7ZkLC/fmcTQtfxNO3FufPdd7/8Xa6u29qwnUJfgS14PhhypqyEsrKvBf/+fPtp&#10;ypkPwpbCgFUF3yvPr+cfP1w1bqZGsAFTKmQUxPpZ4wq+CcHNsszLjaqFH4BTlowasBaBVHzNShQN&#10;Ra9NNhoOL7IGsHQIUnlPtzcHI5+n+ForGR609iowU3CqLaQT07mOZza/ErNXFG5Tya4M8Q9V1KKy&#10;lLQPdSOCYFus/gpVVxLBgw4DCXUGWldSpR6om3z4rpunjXAq9ULD8a4fk/9/YeX97smtkMbQOD/z&#10;JMYuWo11/FJ9rE3D2vfDUm1gki7z8eXF58sJZ5JsF9PJdJimmZ3QDn34qqBmUSg40mOkGYndnQ+U&#10;kVyPLqSc8icp7I2KJRj7qDSrSso4SuhEDbU0yHaCHlVIqWyYxIekeMk7wnRlTA/MzwFNyDtQ5xth&#10;KlGmBw7PAf/M2CNSVrChB9eVBTwXoPzRZz74H7s/9BzbD+26paYLPo01xps1lPsVMoQDhb2TtxWN&#10;9U74sBJInCV20x6GBzq0gabg0EmcbQB/nbuP/kQlsnLW0A4U3P/cClScmW+WSPYlH4/j0iRlPLkc&#10;kYJvLeu3Frutl0AvktPGO5nE6B/MUdQI9Qut6yJmJZOwknIXXAY8Kstw2E1aeKkWi+RGi+JEuLNP&#10;Tsbgcc6RNs/ti0DXcSsQK+/huC9i9o5iB9+ItLDYBtBV4t9prt0L0JIlGnU/hLjFb/XkdfptzX8D&#10;AAD//wMAUEsDBBQABgAIAAAAIQC+Bb6z4gAAAAoBAAAPAAAAZHJzL2Rvd25yZXYueG1sTI/BSsNA&#10;EIbvgu+wjODNbmpiaGI2RSqCBVFMC9rbNrvNRrOzMbtt4ts7nvQ2w3z88/3FcrIdO+nBtw4FzGcR&#10;MI21Uy02Arabh6sFMB8kKtk51AK+tYdleX5WyFy5EV/1qQoNoxD0uRRgQuhzzn1ttJV+5nqNdDu4&#10;wcpA69BwNciRwm3Hr6Mo5Va2SB+M7PXK6PqzOloBN88jf1l9VZk5PL7fr992a/v0sRPi8mK6uwUW&#10;9BT+YPjVJ3UoyWnvjqg86wQk0TwhVEC8yIARkMYxDXsikzQDXhb8f4XyBwAA//8DAFBLAQItABQA&#10;BgAIAAAAIQC2gziS/gAAAOEBAAATAAAAAAAAAAAAAAAAAAAAAABbQ29udGVudF9UeXBlc10ueG1s&#10;UEsBAi0AFAAGAAgAAAAhADj9If/WAAAAlAEAAAsAAAAAAAAAAAAAAAAALwEAAF9yZWxzLy5yZWxz&#10;UEsBAi0AFAAGAAgAAAAhAP9TxnFZAgAA/gQAAA4AAAAAAAAAAAAAAAAALgIAAGRycy9lMm9Eb2Mu&#10;eG1sUEsBAi0AFAAGAAgAAAAhAL4FvrPiAAAACgEAAA8AAAAAAAAAAAAAAAAAswQAAGRycy9kb3du&#10;cmV2LnhtbFBLBQYAAAAABAAEAPMAAADCBQAAAAA=&#10;" fillcolor="white [3201]" strokecolor="#4472c4 [3208]" strokeweight="1pt">
                <v:textbox>
                  <w:txbxContent>
                    <w:p w14:paraId="774F6A9F" w14:textId="0BBA89C8" w:rsidR="000436E7" w:rsidRPr="000436E7" w:rsidRDefault="002A028A" w:rsidP="000436E7">
                      <w:pPr>
                        <w:jc w:val="center"/>
                        <w:rPr>
                          <w:lang w:val="es-ES"/>
                        </w:rPr>
                      </w:pPr>
                      <w:ins w:id="39" w:author="JULIA ISABEL ROBERTO" w:date="2022-03-29T19:03:00Z">
                        <w:r>
                          <w:rPr>
                            <w:lang w:val="es-ES"/>
                          </w:rPr>
                          <w:t>a</w:t>
                        </w:r>
                      </w:ins>
                      <w:del w:id="40" w:author="JULIA ISABEL ROBERTO" w:date="2022-03-29T19:03:00Z">
                        <w:r w:rsidR="000436E7" w:rsidDel="002A028A">
                          <w:rPr>
                            <w:lang w:val="es-ES"/>
                          </w:rPr>
                          <w:delText>A</w:delText>
                        </w:r>
                      </w:del>
                      <w:r w:rsidR="000436E7">
                        <w:rPr>
                          <w:lang w:val="es-ES"/>
                        </w:rPr>
                        <w:t xml:space="preserve">. </w:t>
                      </w:r>
                      <w:ins w:id="41" w:author="JULIA ISABEL ROBERTO" w:date="2022-03-29T19:03:00Z">
                        <w:r>
                          <w:rPr>
                            <w:lang w:val="es-ES"/>
                          </w:rPr>
                          <w:t>D</w:t>
                        </w:r>
                      </w:ins>
                      <w:del w:id="42" w:author="JULIA ISABEL ROBERTO" w:date="2022-03-29T19:03:00Z">
                        <w:r w:rsidR="000436E7" w:rsidDel="002A028A">
                          <w:rPr>
                            <w:lang w:val="es-ES"/>
                          </w:rPr>
                          <w:delText>d</w:delText>
                        </w:r>
                      </w:del>
                      <w:r w:rsidR="000436E7">
                        <w:rPr>
                          <w:lang w:val="es-ES"/>
                        </w:rPr>
                        <w:t>ecreto 1500 de</w:t>
                      </w:r>
                      <w:del w:id="43" w:author="JULIA ISABEL ROBERTO" w:date="2022-03-29T19:04:00Z">
                        <w:r w:rsidR="000436E7" w:rsidDel="002A028A">
                          <w:rPr>
                            <w:lang w:val="es-ES"/>
                          </w:rPr>
                          <w:delText>l</w:delText>
                        </w:r>
                      </w:del>
                      <w:r w:rsidR="000436E7">
                        <w:rPr>
                          <w:lang w:val="es-ES"/>
                        </w:rPr>
                        <w:t xml:space="preserve"> 2007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83E6D" wp14:editId="71FFCACA">
                <wp:simplePos x="0" y="0"/>
                <wp:positionH relativeFrom="column">
                  <wp:posOffset>148590</wp:posOffset>
                </wp:positionH>
                <wp:positionV relativeFrom="paragraph">
                  <wp:posOffset>247015</wp:posOffset>
                </wp:positionV>
                <wp:extent cx="1476375" cy="6858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9FDFA" w14:textId="199A9542" w:rsidR="000436E7" w:rsidRPr="000436E7" w:rsidRDefault="000436E7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1.</w:t>
                            </w:r>
                            <w:r w:rsidRPr="000436E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ins w:id="44" w:author="JULIA ISABEL ROBERTO" w:date="2022-03-29T19:03:00Z">
                              <w:r w:rsidR="002A028A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ins>
                            <w:del w:id="45" w:author="JULIA ISABEL ROBERTO" w:date="2022-03-29T19:03:00Z">
                              <w:r w:rsidRPr="0070201D" w:rsidDel="002A028A">
                                <w:rPr>
                                  <w:sz w:val="20"/>
                                  <w:szCs w:val="20"/>
                                </w:rPr>
                                <w:delText>b</w:delText>
                              </w:r>
                            </w:del>
                            <w:r w:rsidRPr="0070201D">
                              <w:rPr>
                                <w:sz w:val="20"/>
                                <w:szCs w:val="20"/>
                              </w:rPr>
                              <w:t xml:space="preserve">uenas </w:t>
                            </w:r>
                            <w:ins w:id="46" w:author="JULIA ISABEL ROBERTO" w:date="2022-03-29T19:03:00Z">
                              <w:r w:rsidR="002A028A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</w:ins>
                            <w:del w:id="47" w:author="JULIA ISABEL ROBERTO" w:date="2022-03-29T19:03:00Z">
                              <w:r w:rsidRPr="0070201D" w:rsidDel="002A028A">
                                <w:rPr>
                                  <w:sz w:val="20"/>
                                  <w:szCs w:val="20"/>
                                </w:rPr>
                                <w:delText>P</w:delText>
                              </w:r>
                            </w:del>
                            <w:r w:rsidRPr="0070201D">
                              <w:rPr>
                                <w:sz w:val="20"/>
                                <w:szCs w:val="20"/>
                              </w:rPr>
                              <w:t>rácticas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ins w:id="48" w:author="JULIA ISABEL ROBERTO" w:date="2022-03-29T19:03:00Z">
                              <w:r w:rsidR="002A028A">
                                <w:rPr>
                                  <w:sz w:val="20"/>
                                  <w:szCs w:val="20"/>
                                </w:rPr>
                                <w:t>g</w:t>
                              </w:r>
                            </w:ins>
                            <w:del w:id="49" w:author="JULIA ISABEL ROBERTO" w:date="2022-03-29T19:03:00Z">
                              <w:r w:rsidDel="002A028A">
                                <w:rPr>
                                  <w:sz w:val="20"/>
                                  <w:szCs w:val="20"/>
                                </w:rPr>
                                <w:delText>G</w:delText>
                              </w:r>
                            </w:del>
                            <w:r>
                              <w:rPr>
                                <w:sz w:val="20"/>
                                <w:szCs w:val="20"/>
                              </w:rPr>
                              <w:t xml:space="preserve">anaderas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83E6D" id="Rectángulo 1" o:spid="_x0000_s1035" style="position:absolute;margin-left:11.7pt;margin-top:19.45pt;width:116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y+WQIAAP4EAAAOAAAAZHJzL2Uyb0RvYy54bWysVN9v2jAQfp+0/8Hy+xrCKKWooUKtOk1C&#10;LRqd+mwcu0RzfN7ZkLC/fmcTQtfxNO3FufPdd7/8XW5u29qwnUJfgS14fjHgTFkJZWVfC/79+eHT&#10;hDMfhC2FAasKvlee384+frhp3FQNYQOmVMgoiPXTxhV8E4KbZpmXG1ULfwFOWTJqwFoEUvE1K1E0&#10;FL022XAwGGcNYOkQpPKebu8PRj5L8bVWMjxp7VVgpuBUW0gnpnMdz2x2I6avKNymkl0Z4h+qqEVl&#10;KWkf6l4EwbZY/RWqriSCBx0uJNQZaF1JlXqgbvLBu25WG+FU6oWG410/Jv//wsrH3cotkcbQOD/1&#10;JMYuWo11/FJ9rE3D2vfDUm1gki7z0dX489UlZ5Js48nlZJCmmZ3QDn34oqBmUSg40mOkGYndwgfK&#10;SK5HF1JO+ZMU9kbFEoz9pjSrSso4TOhEDXVnkO0EPaqQUtkwig9J8ZJ3hOnKmB6YnwOakHegzjfC&#10;VKJMDxycA/6ZsUekrGBDD64rC3guQPmjz3zwP3Z/6Dm2H9p1S00X/DrWGG/WUO6XyBAOFPZOPlQ0&#10;1oXwYSmQOEvspj0MT3RoA03BoZM42wD+Oncf/YlKZOWsoR0ouP+5Fag4M18tkew6H43i0iRldHk1&#10;JAXfWtZvLXZb3wG9SE4b72QSo38wR1Ej1C+0rvOYlUzCSspdcBnwqNyFw27Swks1nyc3WhQnwsKu&#10;nIzB45wjbZ7bF4Gu41YgVj7CcV/E9B3FDr4RaWG+DaCrxL/TXLsXoCVLNOp+CHGL3+rJ6/Tbmv0G&#10;AAD//wMAUEsDBBQABgAIAAAAIQC0bV+M3gAAAAkBAAAPAAAAZHJzL2Rvd25yZXYueG1sTI/BTsMw&#10;DIbvSLxDZCRuLFm7jq00nSYQRw4MxLRb1nptoXGqJN3K22NOcLP1f/r9udhMthdn9KFzpGE+UyCQ&#10;Kld31Gh4f3u+W4EI0VBtekeo4RsDbMrrq8LktbvQK553sRFcQiE3GtoYh1zKULVoTZi5AYmzk/PW&#10;RF59I2tvLlxue5kotZTWdMQXWjPgY4vV1260GrIkOvUxP72k/vM+fdqHcasOo9a3N9P2AUTEKf7B&#10;8KvP6lCy09GNVAfRa0jSBZMa0tUaBOdJlvFwZHCxXIMsC/n/g/IHAAD//wMAUEsBAi0AFAAGAAgA&#10;AAAhALaDOJL+AAAA4QEAABMAAAAAAAAAAAAAAAAAAAAAAFtDb250ZW50X1R5cGVzXS54bWxQSwEC&#10;LQAUAAYACAAAACEAOP0h/9YAAACUAQAACwAAAAAAAAAAAAAAAAAvAQAAX3JlbHMvLnJlbHNQSwEC&#10;LQAUAAYACAAAACEAQZRsvlkCAAD+BAAADgAAAAAAAAAAAAAAAAAuAgAAZHJzL2Uyb0RvYy54bWxQ&#10;SwECLQAUAAYACAAAACEAtG1fjN4AAAAJAQAADwAAAAAAAAAAAAAAAACzBAAAZHJzL2Rvd25yZXYu&#10;eG1sUEsFBgAAAAAEAAQA8wAAAL4FAAAAAA==&#10;" fillcolor="white [3201]" strokecolor="#ffc000 [3207]" strokeweight="1pt">
                <v:textbox>
                  <w:txbxContent>
                    <w:p w14:paraId="52D9FDFA" w14:textId="199A9542" w:rsidR="000436E7" w:rsidRPr="000436E7" w:rsidRDefault="000436E7" w:rsidP="00043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1.</w:t>
                      </w:r>
                      <w:r w:rsidRPr="000436E7">
                        <w:rPr>
                          <w:sz w:val="20"/>
                          <w:szCs w:val="20"/>
                        </w:rPr>
                        <w:t xml:space="preserve"> </w:t>
                      </w:r>
                      <w:ins w:id="50" w:author="JULIA ISABEL ROBERTO" w:date="2022-03-29T19:03:00Z">
                        <w:r w:rsidR="002A028A">
                          <w:rPr>
                            <w:sz w:val="20"/>
                            <w:szCs w:val="20"/>
                          </w:rPr>
                          <w:t>B</w:t>
                        </w:r>
                      </w:ins>
                      <w:del w:id="51" w:author="JULIA ISABEL ROBERTO" w:date="2022-03-29T19:03:00Z">
                        <w:r w:rsidRPr="0070201D" w:rsidDel="002A028A">
                          <w:rPr>
                            <w:sz w:val="20"/>
                            <w:szCs w:val="20"/>
                          </w:rPr>
                          <w:delText>b</w:delText>
                        </w:r>
                      </w:del>
                      <w:r w:rsidRPr="0070201D">
                        <w:rPr>
                          <w:sz w:val="20"/>
                          <w:szCs w:val="20"/>
                        </w:rPr>
                        <w:t xml:space="preserve">uenas </w:t>
                      </w:r>
                      <w:ins w:id="52" w:author="JULIA ISABEL ROBERTO" w:date="2022-03-29T19:03:00Z">
                        <w:r w:rsidR="002A028A">
                          <w:rPr>
                            <w:sz w:val="20"/>
                            <w:szCs w:val="20"/>
                          </w:rPr>
                          <w:t>p</w:t>
                        </w:r>
                      </w:ins>
                      <w:del w:id="53" w:author="JULIA ISABEL ROBERTO" w:date="2022-03-29T19:03:00Z">
                        <w:r w:rsidRPr="0070201D" w:rsidDel="002A028A">
                          <w:rPr>
                            <w:sz w:val="20"/>
                            <w:szCs w:val="20"/>
                          </w:rPr>
                          <w:delText>P</w:delText>
                        </w:r>
                      </w:del>
                      <w:r w:rsidRPr="0070201D">
                        <w:rPr>
                          <w:sz w:val="20"/>
                          <w:szCs w:val="20"/>
                        </w:rPr>
                        <w:t>rácticas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ins w:id="54" w:author="JULIA ISABEL ROBERTO" w:date="2022-03-29T19:03:00Z">
                        <w:r w:rsidR="002A028A">
                          <w:rPr>
                            <w:sz w:val="20"/>
                            <w:szCs w:val="20"/>
                          </w:rPr>
                          <w:t>g</w:t>
                        </w:r>
                      </w:ins>
                      <w:del w:id="55" w:author="JULIA ISABEL ROBERTO" w:date="2022-03-29T19:03:00Z">
                        <w:r w:rsidDel="002A028A">
                          <w:rPr>
                            <w:sz w:val="20"/>
                            <w:szCs w:val="20"/>
                          </w:rPr>
                          <w:delText>G</w:delText>
                        </w:r>
                      </w:del>
                      <w:r>
                        <w:rPr>
                          <w:sz w:val="20"/>
                          <w:szCs w:val="20"/>
                        </w:rPr>
                        <w:t xml:space="preserve">anaderas </w:t>
                      </w:r>
                    </w:p>
                  </w:txbxContent>
                </v:textbox>
              </v:rect>
            </w:pict>
          </mc:Fallback>
        </mc:AlternateContent>
      </w:r>
    </w:p>
    <w:p w14:paraId="66D314B1" w14:textId="77777777" w:rsidR="000436E7" w:rsidRPr="000436E7" w:rsidRDefault="000436E7" w:rsidP="000436E7"/>
    <w:p w14:paraId="4ACDBC44" w14:textId="77777777" w:rsidR="000436E7" w:rsidRPr="000436E7" w:rsidRDefault="000436E7" w:rsidP="000436E7"/>
    <w:p w14:paraId="51BC611B" w14:textId="77777777" w:rsidR="000436E7" w:rsidRPr="000436E7" w:rsidRDefault="000436E7" w:rsidP="000436E7"/>
    <w:p w14:paraId="42E631EF" w14:textId="77777777" w:rsidR="000436E7" w:rsidRPr="000436E7" w:rsidRDefault="000436E7" w:rsidP="000436E7"/>
    <w:p w14:paraId="14167199" w14:textId="77777777" w:rsidR="000436E7" w:rsidRPr="000436E7" w:rsidRDefault="000436E7" w:rsidP="000436E7"/>
    <w:p w14:paraId="3C10B0E8" w14:textId="77777777" w:rsidR="000436E7" w:rsidRPr="000436E7" w:rsidRDefault="000436E7" w:rsidP="000436E7"/>
    <w:p w14:paraId="675F8234" w14:textId="77777777" w:rsidR="000436E7" w:rsidRPr="000436E7" w:rsidRDefault="000436E7" w:rsidP="000436E7"/>
    <w:p w14:paraId="5613017F" w14:textId="77777777" w:rsidR="000436E7" w:rsidRPr="000436E7" w:rsidRDefault="000436E7" w:rsidP="000436E7"/>
    <w:p w14:paraId="322D4199" w14:textId="77777777" w:rsidR="000436E7" w:rsidRPr="000436E7" w:rsidRDefault="000436E7" w:rsidP="000436E7"/>
    <w:p w14:paraId="0D3A69F8" w14:textId="77777777" w:rsidR="000436E7" w:rsidRPr="000436E7" w:rsidRDefault="000436E7" w:rsidP="000436E7"/>
    <w:p w14:paraId="15000B57" w14:textId="77777777" w:rsidR="000436E7" w:rsidRPr="000436E7" w:rsidRDefault="000436E7" w:rsidP="000436E7"/>
    <w:p w14:paraId="3DBFBD95" w14:textId="77777777" w:rsidR="000436E7" w:rsidRPr="000436E7" w:rsidRDefault="000436E7" w:rsidP="000436E7"/>
    <w:p w14:paraId="7FD8C0B6" w14:textId="77777777" w:rsidR="000436E7" w:rsidRPr="000436E7" w:rsidRDefault="000436E7" w:rsidP="000436E7"/>
    <w:p w14:paraId="3966002D" w14:textId="77777777" w:rsidR="000436E7" w:rsidRPr="000436E7" w:rsidRDefault="000436E7" w:rsidP="000436E7"/>
    <w:p w14:paraId="19219425" w14:textId="77777777" w:rsidR="000436E7" w:rsidRPr="000436E7" w:rsidRDefault="000436E7" w:rsidP="000436E7"/>
    <w:p w14:paraId="383D0218" w14:textId="77777777" w:rsidR="000436E7" w:rsidRPr="000436E7" w:rsidRDefault="000436E7" w:rsidP="000436E7"/>
    <w:p w14:paraId="17862478" w14:textId="77777777" w:rsidR="000436E7" w:rsidRPr="000436E7" w:rsidRDefault="000436E7" w:rsidP="000436E7"/>
    <w:p w14:paraId="1031C997" w14:textId="77777777" w:rsidR="000436E7" w:rsidRPr="000436E7" w:rsidRDefault="000436E7" w:rsidP="000436E7"/>
    <w:p w14:paraId="610F6FF5" w14:textId="77777777" w:rsidR="000436E7" w:rsidRPr="000436E7" w:rsidRDefault="000436E7" w:rsidP="000436E7"/>
    <w:p w14:paraId="2846FC7F" w14:textId="77777777" w:rsidR="000436E7" w:rsidRPr="000436E7" w:rsidRDefault="000436E7" w:rsidP="000436E7"/>
    <w:p w14:paraId="46515C98" w14:textId="77777777" w:rsidR="000436E7" w:rsidRDefault="000436E7" w:rsidP="000436E7"/>
    <w:p w14:paraId="3A59FF7F" w14:textId="77777777" w:rsidR="000436E7" w:rsidRDefault="000436E7" w:rsidP="000436E7"/>
    <w:p w14:paraId="29AB8188" w14:textId="77777777" w:rsidR="000436E7" w:rsidRDefault="000436E7" w:rsidP="000436E7">
      <w:pPr>
        <w:tabs>
          <w:tab w:val="left" w:pos="7005"/>
        </w:tabs>
      </w:pPr>
      <w:r>
        <w:tab/>
      </w:r>
    </w:p>
    <w:p w14:paraId="33950271" w14:textId="77777777" w:rsidR="000436E7" w:rsidRDefault="000436E7" w:rsidP="000436E7">
      <w:pPr>
        <w:tabs>
          <w:tab w:val="left" w:pos="7005"/>
        </w:tabs>
      </w:pPr>
    </w:p>
    <w:p w14:paraId="768B8030" w14:textId="77777777" w:rsidR="000436E7" w:rsidRDefault="000436E7" w:rsidP="000436E7">
      <w:pPr>
        <w:tabs>
          <w:tab w:val="left" w:pos="7005"/>
        </w:tabs>
      </w:pPr>
    </w:p>
    <w:p w14:paraId="60C1BB27" w14:textId="587AC331" w:rsidR="000436E7" w:rsidRDefault="000436E7" w:rsidP="000436E7">
      <w:pPr>
        <w:tabs>
          <w:tab w:val="left" w:pos="7005"/>
        </w:tabs>
      </w:pPr>
      <w:r>
        <w:t xml:space="preserve">Respuestas </w:t>
      </w:r>
      <w:ins w:id="56" w:author="JULIA ISABEL ROBERTO" w:date="2022-03-29T19:05:00Z">
        <w:r w:rsidR="002A028A">
          <w:t>c</w:t>
        </w:r>
      </w:ins>
      <w:del w:id="57" w:author="JULIA ISABEL ROBERTO" w:date="2022-03-29T19:05:00Z">
        <w:r w:rsidDel="002A028A">
          <w:delText>C</w:delText>
        </w:r>
      </w:del>
      <w:r>
        <w:t xml:space="preserve">orrectas: </w:t>
      </w:r>
    </w:p>
    <w:p w14:paraId="0335C1FB" w14:textId="77777777" w:rsidR="000436E7" w:rsidRDefault="000436E7" w:rsidP="000436E7">
      <w:pPr>
        <w:tabs>
          <w:tab w:val="left" w:pos="7005"/>
        </w:tabs>
      </w:pPr>
    </w:p>
    <w:p w14:paraId="405F627F" w14:textId="77777777" w:rsidR="000436E7" w:rsidRDefault="000436E7" w:rsidP="000436E7">
      <w:pPr>
        <w:tabs>
          <w:tab w:val="left" w:pos="7005"/>
        </w:tabs>
      </w:pPr>
      <w:r>
        <w:t>1: d</w:t>
      </w:r>
    </w:p>
    <w:p w14:paraId="26527157" w14:textId="77777777" w:rsidR="000436E7" w:rsidRDefault="000436E7" w:rsidP="000436E7">
      <w:pPr>
        <w:tabs>
          <w:tab w:val="left" w:pos="7005"/>
        </w:tabs>
      </w:pPr>
      <w:r>
        <w:t>2: b</w:t>
      </w:r>
    </w:p>
    <w:p w14:paraId="43D2E0DC" w14:textId="789F0BB5" w:rsidR="00F24211" w:rsidRDefault="00F24211" w:rsidP="000436E7">
      <w:pPr>
        <w:tabs>
          <w:tab w:val="left" w:pos="7005"/>
        </w:tabs>
      </w:pPr>
      <w:r>
        <w:t>3:</w:t>
      </w:r>
      <w:ins w:id="58" w:author="JULIA ISABEL ROBERTO" w:date="2022-03-29T19:05:00Z">
        <w:r w:rsidR="002A028A">
          <w:t xml:space="preserve"> </w:t>
        </w:r>
      </w:ins>
      <w:r>
        <w:t>a</w:t>
      </w:r>
    </w:p>
    <w:p w14:paraId="0C0931FD" w14:textId="089127F4" w:rsidR="00F24211" w:rsidRDefault="00F24211" w:rsidP="000436E7">
      <w:pPr>
        <w:tabs>
          <w:tab w:val="left" w:pos="7005"/>
        </w:tabs>
      </w:pPr>
      <w:r>
        <w:t>4:</w:t>
      </w:r>
      <w:ins w:id="59" w:author="JULIA ISABEL ROBERTO" w:date="2022-03-29T19:05:00Z">
        <w:r w:rsidR="002A028A">
          <w:t xml:space="preserve"> </w:t>
        </w:r>
      </w:ins>
      <w:r>
        <w:t>c</w:t>
      </w:r>
    </w:p>
    <w:p w14:paraId="57CF771F" w14:textId="77777777" w:rsidR="000436E7" w:rsidRDefault="00F24211" w:rsidP="000436E7">
      <w:pPr>
        <w:tabs>
          <w:tab w:val="left" w:pos="7005"/>
        </w:tabs>
      </w:pPr>
      <w:r>
        <w:t>5: e</w:t>
      </w:r>
    </w:p>
    <w:p w14:paraId="4D19D3A7" w14:textId="7BE8B412" w:rsidR="000436E7" w:rsidRDefault="000436E7" w:rsidP="000436E7">
      <w:pPr>
        <w:tabs>
          <w:tab w:val="left" w:pos="7005"/>
        </w:tabs>
      </w:pPr>
    </w:p>
    <w:p w14:paraId="295121D5" w14:textId="58965CE5" w:rsidR="0077580B" w:rsidRPr="0077580B" w:rsidRDefault="0077580B" w:rsidP="000436E7">
      <w:pPr>
        <w:tabs>
          <w:tab w:val="left" w:pos="7005"/>
        </w:tabs>
        <w:rPr>
          <w:b/>
          <w:bCs/>
          <w:color w:val="FF0000"/>
        </w:rPr>
      </w:pPr>
      <w:r w:rsidRPr="0077580B">
        <w:rPr>
          <w:b/>
          <w:bCs/>
          <w:color w:val="FF0000"/>
        </w:rPr>
        <w:t>Si relaciona correctamente todos los elementos:</w:t>
      </w:r>
    </w:p>
    <w:p w14:paraId="1B76A51F" w14:textId="24B21F12" w:rsidR="0077580B" w:rsidRDefault="0077580B" w:rsidP="000436E7">
      <w:pPr>
        <w:tabs>
          <w:tab w:val="left" w:pos="7005"/>
        </w:tabs>
      </w:pPr>
      <w:r>
        <w:lastRenderedPageBreak/>
        <w:t>¡</w:t>
      </w:r>
      <w:r w:rsidRPr="0077580B">
        <w:rPr>
          <w:b/>
          <w:bCs/>
        </w:rPr>
        <w:t>Muy bien</w:t>
      </w:r>
      <w:r>
        <w:t xml:space="preserve">! </w:t>
      </w:r>
      <w:del w:id="60" w:author="JULIA ISABEL ROBERTO" w:date="2022-03-29T19:05:00Z">
        <w:r w:rsidDel="002A028A">
          <w:delText xml:space="preserve">Usted </w:delText>
        </w:r>
      </w:del>
      <w:r>
        <w:t xml:space="preserve">relaciona correctamente los elementos conceptuales y teóricos trabajados en el componente; </w:t>
      </w:r>
      <w:ins w:id="61" w:author="JULIA ISABEL ROBERTO" w:date="2022-03-29T19:05:00Z">
        <w:r w:rsidR="002A028A">
          <w:t>s</w:t>
        </w:r>
      </w:ins>
      <w:del w:id="62" w:author="JULIA ISABEL ROBERTO" w:date="2022-03-29T19:05:00Z">
        <w:r w:rsidDel="002A028A">
          <w:delText>l</w:delText>
        </w:r>
      </w:del>
      <w:r>
        <w:t>e recom</w:t>
      </w:r>
      <w:ins w:id="63" w:author="JULIA ISABEL ROBERTO" w:date="2022-03-29T19:05:00Z">
        <w:r w:rsidR="002A028A">
          <w:t xml:space="preserve">ienda </w:t>
        </w:r>
      </w:ins>
      <w:del w:id="64" w:author="JULIA ISABEL ROBERTO" w:date="2022-03-29T19:05:00Z">
        <w:r w:rsidDel="002A028A">
          <w:delText xml:space="preserve">endamos </w:delText>
        </w:r>
      </w:del>
      <w:r>
        <w:t xml:space="preserve">hacer </w:t>
      </w:r>
      <w:ins w:id="65" w:author="JULIA ISABEL ROBERTO" w:date="2022-03-29T19:05:00Z">
        <w:r w:rsidR="002A028A">
          <w:t xml:space="preserve">un </w:t>
        </w:r>
      </w:ins>
      <w:r>
        <w:t xml:space="preserve">repaso de aquellos elementos que considere importantes. Recuerde </w:t>
      </w:r>
      <w:del w:id="66" w:author="JULIA ISABEL ROBERTO" w:date="2022-03-29T19:06:00Z">
        <w:r w:rsidDel="002A028A">
          <w:delText xml:space="preserve">hacer </w:delText>
        </w:r>
      </w:del>
      <w:ins w:id="67" w:author="JULIA ISABEL ROBERTO" w:date="2022-03-29T19:06:00Z">
        <w:r w:rsidR="002A028A">
          <w:t>realizar</w:t>
        </w:r>
        <w:r w:rsidR="002A028A">
          <w:t xml:space="preserve"> </w:t>
        </w:r>
      </w:ins>
      <w:ins w:id="68" w:author="JULIA ISABEL ROBERTO" w:date="2022-03-29T19:05:00Z">
        <w:r w:rsidR="002A028A">
          <w:t>l</w:t>
        </w:r>
      </w:ins>
      <w:ins w:id="69" w:author="JULIA ISABEL ROBERTO" w:date="2022-03-29T19:06:00Z">
        <w:r w:rsidR="002A028A">
          <w:t xml:space="preserve">a </w:t>
        </w:r>
      </w:ins>
      <w:r>
        <w:t>lectura de sus apuntes en su libreta personal.</w:t>
      </w:r>
    </w:p>
    <w:p w14:paraId="3EF8B7CE" w14:textId="77777777" w:rsidR="0077580B" w:rsidRDefault="0077580B" w:rsidP="000436E7">
      <w:pPr>
        <w:tabs>
          <w:tab w:val="left" w:pos="7005"/>
        </w:tabs>
      </w:pPr>
    </w:p>
    <w:p w14:paraId="54370F95" w14:textId="4B5AE6C2" w:rsidR="0077580B" w:rsidRPr="0077580B" w:rsidRDefault="0077580B" w:rsidP="000436E7">
      <w:pPr>
        <w:tabs>
          <w:tab w:val="left" w:pos="7005"/>
        </w:tabs>
        <w:rPr>
          <w:b/>
          <w:bCs/>
          <w:color w:val="FF0000"/>
        </w:rPr>
      </w:pPr>
      <w:r w:rsidRPr="0077580B">
        <w:rPr>
          <w:b/>
          <w:bCs/>
          <w:color w:val="FF0000"/>
        </w:rPr>
        <w:t xml:space="preserve">Si </w:t>
      </w:r>
      <w:r w:rsidR="002709F2">
        <w:rPr>
          <w:b/>
          <w:bCs/>
          <w:color w:val="FF0000"/>
        </w:rPr>
        <w:t>tiene uno o varios desaciertos</w:t>
      </w:r>
      <w:r w:rsidRPr="0077580B">
        <w:rPr>
          <w:b/>
          <w:bCs/>
          <w:color w:val="FF0000"/>
        </w:rPr>
        <w:t>:</w:t>
      </w:r>
    </w:p>
    <w:p w14:paraId="72D97D04" w14:textId="66B01E65" w:rsidR="000436E7" w:rsidRDefault="000436E7" w:rsidP="000436E7">
      <w:pPr>
        <w:tabs>
          <w:tab w:val="left" w:pos="7005"/>
        </w:tabs>
      </w:pPr>
    </w:p>
    <w:p w14:paraId="0D8AEA40" w14:textId="1A984E00" w:rsidR="0077580B" w:rsidRPr="000436E7" w:rsidRDefault="0077580B" w:rsidP="000436E7">
      <w:pPr>
        <w:tabs>
          <w:tab w:val="left" w:pos="7005"/>
        </w:tabs>
      </w:pPr>
      <w:r>
        <w:t>¡</w:t>
      </w:r>
      <w:r w:rsidRPr="002709F2">
        <w:rPr>
          <w:b/>
          <w:bCs/>
        </w:rPr>
        <w:t>Atención</w:t>
      </w:r>
      <w:r>
        <w:t xml:space="preserve">! </w:t>
      </w:r>
      <w:ins w:id="70" w:author="JULIA ISABEL ROBERTO" w:date="2022-03-29T19:06:00Z">
        <w:r w:rsidR="005A3221">
          <w:t>e</w:t>
        </w:r>
      </w:ins>
      <w:del w:id="71" w:author="JULIA ISABEL ROBERTO" w:date="2022-03-29T19:06:00Z">
        <w:r w:rsidDel="005A3221">
          <w:delText>E</w:delText>
        </w:r>
      </w:del>
      <w:r>
        <w:t xml:space="preserve">s probable que </w:t>
      </w:r>
      <w:del w:id="72" w:author="JULIA ISABEL ROBERTO" w:date="2022-03-29T19:06:00Z">
        <w:r w:rsidDel="005A3221">
          <w:delText xml:space="preserve">usted </w:delText>
        </w:r>
      </w:del>
      <w:r>
        <w:t xml:space="preserve">requiera hacer repaso consciente de algunos aspectos y temas trabajados en este componente. </w:t>
      </w:r>
      <w:ins w:id="73" w:author="JULIA ISABEL ROBERTO" w:date="2022-03-29T19:06:00Z">
        <w:r w:rsidR="005A3221">
          <w:t>S</w:t>
        </w:r>
      </w:ins>
      <w:del w:id="74" w:author="JULIA ISABEL ROBERTO" w:date="2022-03-29T19:06:00Z">
        <w:r w:rsidDel="005A3221">
          <w:delText>L</w:delText>
        </w:r>
      </w:del>
      <w:r>
        <w:t>e sug</w:t>
      </w:r>
      <w:ins w:id="75" w:author="JULIA ISABEL ROBERTO" w:date="2022-03-29T19:06:00Z">
        <w:r w:rsidR="005A3221">
          <w:t>iere</w:t>
        </w:r>
      </w:ins>
      <w:del w:id="76" w:author="JULIA ISABEL ROBERTO" w:date="2022-03-29T19:06:00Z">
        <w:r w:rsidDel="005A3221">
          <w:delText>erimos</w:delText>
        </w:r>
      </w:del>
      <w:r>
        <w:t xml:space="preserve"> revisar por qué falló en este ju</w:t>
      </w:r>
      <w:ins w:id="77" w:author="JULIA ISABEL ROBERTO" w:date="2022-03-29T19:06:00Z">
        <w:r w:rsidR="005A3221">
          <w:t>e</w:t>
        </w:r>
      </w:ins>
      <w:r>
        <w:t>go y repasar los temas que</w:t>
      </w:r>
      <w:del w:id="78" w:author="JULIA ISABEL ROBERTO" w:date="2022-03-29T19:06:00Z">
        <w:r w:rsidDel="005A3221">
          <w:delText>,</w:delText>
        </w:r>
      </w:del>
      <w:r>
        <w:t xml:space="preserve"> considere</w:t>
      </w:r>
      <w:del w:id="79" w:author="JULIA ISABEL ROBERTO" w:date="2022-03-29T19:06:00Z">
        <w:r w:rsidDel="005A3221">
          <w:delText>,</w:delText>
        </w:r>
      </w:del>
      <w:r>
        <w:t xml:space="preserve"> son necesarios para su asimilación.</w:t>
      </w:r>
    </w:p>
    <w:sectPr w:rsidR="0077580B" w:rsidRPr="00043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7F2A" w14:textId="77777777" w:rsidR="0040294B" w:rsidRDefault="0040294B" w:rsidP="000436E7">
      <w:pPr>
        <w:spacing w:line="240" w:lineRule="auto"/>
      </w:pPr>
      <w:r>
        <w:separator/>
      </w:r>
    </w:p>
  </w:endnote>
  <w:endnote w:type="continuationSeparator" w:id="0">
    <w:p w14:paraId="16069BFE" w14:textId="77777777" w:rsidR="0040294B" w:rsidRDefault="0040294B" w:rsidP="0004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0CEB" w14:textId="77777777" w:rsidR="0040294B" w:rsidRDefault="0040294B" w:rsidP="000436E7">
      <w:pPr>
        <w:spacing w:line="240" w:lineRule="auto"/>
      </w:pPr>
      <w:r>
        <w:separator/>
      </w:r>
    </w:p>
  </w:footnote>
  <w:footnote w:type="continuationSeparator" w:id="0">
    <w:p w14:paraId="738EB72A" w14:textId="77777777" w:rsidR="0040294B" w:rsidRDefault="0040294B" w:rsidP="00043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 ISABEL ROBERTO">
    <w15:presenceInfo w15:providerId="None" w15:userId="JULIA ISABEL RO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E7"/>
    <w:rsid w:val="000436E7"/>
    <w:rsid w:val="002709F2"/>
    <w:rsid w:val="002A028A"/>
    <w:rsid w:val="0040294B"/>
    <w:rsid w:val="005A3221"/>
    <w:rsid w:val="007567E0"/>
    <w:rsid w:val="0077580B"/>
    <w:rsid w:val="008E4312"/>
    <w:rsid w:val="00A12FE9"/>
    <w:rsid w:val="00BF7C74"/>
    <w:rsid w:val="00E22C00"/>
    <w:rsid w:val="00F24211"/>
    <w:rsid w:val="00F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9D78"/>
  <w15:chartTrackingRefBased/>
  <w15:docId w15:val="{A1E1E18D-C5A4-40B7-A09B-B149AD86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E7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5">
    <w:name w:val="5"/>
    <w:basedOn w:val="Tablanormal"/>
    <w:rsid w:val="000436E7"/>
    <w:pPr>
      <w:spacing w:after="0" w:line="240" w:lineRule="auto"/>
    </w:pPr>
    <w:rPr>
      <w:rFonts w:ascii="Arial" w:eastAsia="Arial" w:hAnsi="Arial" w:cs="Arial"/>
      <w:b/>
      <w:sz w:val="24"/>
      <w:szCs w:val="24"/>
      <w:lang w:eastAsia="es-CO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Tablaconcuadrcula">
    <w:name w:val="Table Grid"/>
    <w:basedOn w:val="Tablanormal"/>
    <w:uiPriority w:val="39"/>
    <w:rsid w:val="0004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36E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6E7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436E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6E7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JULIA ISABEL ROBERTO</cp:lastModifiedBy>
  <cp:revision>6</cp:revision>
  <dcterms:created xsi:type="dcterms:W3CDTF">2022-03-23T21:05:00Z</dcterms:created>
  <dcterms:modified xsi:type="dcterms:W3CDTF">2022-03-30T00:06:00Z</dcterms:modified>
</cp:coreProperties>
</file>